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70B2E" w14:textId="77777777" w:rsidR="00D5064E" w:rsidRPr="00D5064E" w:rsidRDefault="00D5064E" w:rsidP="00D5064E">
      <w:pPr>
        <w:pStyle w:val="NoSpacing"/>
        <w:spacing w:line="276" w:lineRule="auto"/>
        <w:rPr>
          <w:rFonts w:ascii="Times New Roman" w:hAnsi="Times New Roman" w:cs="Times New Roman"/>
        </w:rPr>
      </w:pPr>
      <w:proofErr w:type="spellStart"/>
      <w:r w:rsidRPr="00D5064E">
        <w:rPr>
          <w:rFonts w:ascii="Times New Roman" w:hAnsi="Times New Roman" w:cs="Times New Roman"/>
        </w:rPr>
        <w:t>Junhao</w:t>
      </w:r>
      <w:proofErr w:type="spellEnd"/>
      <w:r w:rsidRPr="00D5064E">
        <w:rPr>
          <w:rFonts w:ascii="Times New Roman" w:hAnsi="Times New Roman" w:cs="Times New Roman"/>
        </w:rPr>
        <w:t xml:space="preserve"> Zhang “Freddie”</w:t>
      </w:r>
    </w:p>
    <w:p w14:paraId="6DB4B8E7" w14:textId="7744C12E" w:rsidR="00D5064E" w:rsidRPr="00D5064E" w:rsidRDefault="00D5064E" w:rsidP="00D5064E">
      <w:pPr>
        <w:rPr>
          <w:rFonts w:ascii="Times New Roman" w:eastAsia="Times New Roman" w:hAnsi="Times New Roman" w:cs="Times New Roman"/>
          <w:sz w:val="24"/>
          <w:szCs w:val="24"/>
        </w:rPr>
      </w:pPr>
      <w:r w:rsidRPr="00D5064E">
        <w:rPr>
          <w:rFonts w:ascii="Times New Roman" w:hAnsi="Times New Roman" w:cs="Times New Roman"/>
          <w:sz w:val="24"/>
          <w:szCs w:val="24"/>
        </w:rPr>
        <w:t xml:space="preserve">USC ID: </w:t>
      </w:r>
    </w:p>
    <w:p w14:paraId="492663EA" w14:textId="49FE99B7" w:rsidR="00D5064E" w:rsidRP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CSCI 570 – HW1</w:t>
      </w:r>
    </w:p>
    <w:p w14:paraId="60D3D45C" w14:textId="0512A794" w:rsidR="00D5064E" w:rsidRDefault="00D5064E" w:rsidP="00D5064E">
      <w:pPr>
        <w:pStyle w:val="NoSpacing"/>
        <w:spacing w:line="276" w:lineRule="auto"/>
        <w:rPr>
          <w:rFonts w:ascii="Times New Roman" w:hAnsi="Times New Roman" w:cs="Times New Roman"/>
        </w:rPr>
      </w:pPr>
      <w:r w:rsidRPr="00D5064E">
        <w:rPr>
          <w:rFonts w:ascii="Times New Roman" w:hAnsi="Times New Roman" w:cs="Times New Roman"/>
        </w:rPr>
        <w:t>07/06/2021</w:t>
      </w:r>
    </w:p>
    <w:p w14:paraId="37B39349" w14:textId="285C9EB1" w:rsidR="006B7F7C" w:rsidRPr="006B7F7C" w:rsidRDefault="006B7F7C" w:rsidP="00D5064E">
      <w:pPr>
        <w:pStyle w:val="NoSpacing"/>
        <w:spacing w:line="276" w:lineRule="auto"/>
        <w:rPr>
          <w:rFonts w:ascii="Times New Roman" w:hAnsi="Times New Roman" w:cs="Times New Roman"/>
          <w:i/>
          <w:iCs/>
          <w:u w:val="single"/>
        </w:rPr>
      </w:pPr>
      <w:r w:rsidRPr="006B7F7C">
        <w:rPr>
          <w:rFonts w:ascii="Times New Roman" w:hAnsi="Times New Roman" w:cs="Times New Roman"/>
          <w:i/>
          <w:iCs/>
          <w:u w:val="single"/>
        </w:rPr>
        <w:t>jzhang49@usc.edu</w:t>
      </w:r>
    </w:p>
    <w:p w14:paraId="75E7D35C" w14:textId="77777777" w:rsidR="00D5064E" w:rsidRDefault="00D5064E">
      <w:pPr>
        <w:shd w:val="clear" w:color="auto" w:fill="FFFFFF"/>
        <w:ind w:left="360" w:hanging="360"/>
      </w:pPr>
    </w:p>
    <w:p w14:paraId="63CE7C19" w14:textId="024B34CB" w:rsidR="00550A0F" w:rsidRPr="00550A0F" w:rsidRDefault="00550A0F" w:rsidP="00550A0F">
      <w:pPr>
        <w:shd w:val="clear" w:color="auto" w:fill="FFFFFF"/>
        <w:rPr>
          <w:rFonts w:ascii="Times New Roman" w:eastAsia="Times New Roman" w:hAnsi="Times New Roman" w:cs="Times New Roman"/>
          <w:b/>
          <w:bCs/>
          <w:sz w:val="32"/>
          <w:szCs w:val="32"/>
          <w:u w:val="single"/>
        </w:rPr>
      </w:pPr>
      <w:r w:rsidRPr="00550A0F">
        <w:rPr>
          <w:rFonts w:ascii="Times New Roman" w:eastAsia="Times New Roman" w:hAnsi="Times New Roman" w:cs="Times New Roman"/>
          <w:b/>
          <w:bCs/>
          <w:sz w:val="32"/>
          <w:szCs w:val="32"/>
          <w:u w:val="single"/>
        </w:rPr>
        <w:t>1.  Graded Problems</w:t>
      </w:r>
    </w:p>
    <w:p w14:paraId="1A34F151" w14:textId="77777777" w:rsidR="00550A0F" w:rsidRPr="00550A0F" w:rsidRDefault="00550A0F" w:rsidP="00550A0F">
      <w:pPr>
        <w:shd w:val="clear" w:color="auto" w:fill="FFFFFF"/>
        <w:rPr>
          <w:rFonts w:ascii="Times New Roman" w:eastAsia="Times New Roman" w:hAnsi="Times New Roman" w:cs="Times New Roman"/>
          <w:sz w:val="28"/>
          <w:szCs w:val="28"/>
        </w:rPr>
      </w:pPr>
    </w:p>
    <w:p w14:paraId="5AF254C1" w14:textId="12445DC8" w:rsidR="00D5064E" w:rsidRDefault="00D5064E" w:rsidP="00D5064E">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 xml:space="preserve"> </w:t>
      </w:r>
    </w:p>
    <w:p w14:paraId="1DAA617B" w14:textId="77777777" w:rsidR="00D5064E" w:rsidRDefault="00D5064E" w:rsidP="00D5064E">
      <w:pPr>
        <w:shd w:val="clear" w:color="auto" w:fill="FFFFFF"/>
        <w:rPr>
          <w:rFonts w:ascii="Times New Roman" w:eastAsia="Times New Roman" w:hAnsi="Times New Roman" w:cs="Times New Roman"/>
          <w:sz w:val="24"/>
          <w:szCs w:val="24"/>
        </w:rPr>
      </w:pPr>
    </w:p>
    <w:p w14:paraId="41B1BED2" w14:textId="46663EE3" w:rsidR="00D5064E" w:rsidRDefault="00D5064E" w:rsidP="00D5064E">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A174B">
        <w:rPr>
          <w:rFonts w:ascii="Times New Roman" w:eastAsia="Times New Roman" w:hAnsi="Times New Roman" w:cs="Times New Roman"/>
          <w:sz w:val="24"/>
          <w:szCs w:val="24"/>
        </w:rPr>
        <w:t xml:space="preserve"> Because Gale-Shapely algorithm guarantees to find at least one solution. If the instance has </w:t>
      </w:r>
      <w:r w:rsidR="0048271D">
        <w:rPr>
          <w:rFonts w:ascii="Times New Roman" w:eastAsia="Times New Roman" w:hAnsi="Times New Roman" w:cs="Times New Roman"/>
          <w:sz w:val="24"/>
          <w:szCs w:val="24"/>
        </w:rPr>
        <w:t>exactly</w:t>
      </w:r>
      <w:r w:rsidR="003A174B">
        <w:rPr>
          <w:rFonts w:ascii="Times New Roman" w:eastAsia="Times New Roman" w:hAnsi="Times New Roman" w:cs="Times New Roman"/>
          <w:sz w:val="24"/>
          <w:szCs w:val="24"/>
        </w:rPr>
        <w:t xml:space="preserve"> one solution, then doesn’t matter what versions are, they all find the one same solution.   </w:t>
      </w:r>
    </w:p>
    <w:p w14:paraId="56481721" w14:textId="77777777" w:rsidR="00D5064E" w:rsidRPr="00D5064E" w:rsidRDefault="00D5064E" w:rsidP="00D5064E">
      <w:pPr>
        <w:shd w:val="clear" w:color="auto" w:fill="FFFFFF"/>
        <w:rPr>
          <w:rFonts w:ascii="Times New Roman" w:eastAsia="Times New Roman" w:hAnsi="Times New Roman" w:cs="Times New Roman"/>
          <w:sz w:val="24"/>
          <w:szCs w:val="24"/>
        </w:rPr>
      </w:pPr>
    </w:p>
    <w:p w14:paraId="00000001" w14:textId="41930EF6"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p w14:paraId="00000002" w14:textId="77777777" w:rsidR="00884D4B" w:rsidRDefault="00884D4B">
      <w:pPr>
        <w:shd w:val="clear" w:color="auto" w:fill="FFFFFF"/>
        <w:ind w:left="720"/>
        <w:rPr>
          <w:rFonts w:ascii="Times New Roman" w:eastAsia="Times New Roman" w:hAnsi="Times New Roman" w:cs="Times New Roman"/>
          <w:i/>
          <w:sz w:val="24"/>
          <w:szCs w:val="24"/>
          <w:shd w:val="clear" w:color="auto" w:fill="F3F3F3"/>
        </w:rPr>
      </w:pPr>
    </w:p>
    <w:p w14:paraId="00000003" w14:textId="1C652174" w:rsidR="00884D4B"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For the graph below, its BFS tree and DFS tree are identical. </w:t>
      </w:r>
    </w:p>
    <w:p w14:paraId="2439D4FD" w14:textId="3FFCFAA6" w:rsidR="001D2FD3" w:rsidRPr="005A7DA6" w:rsidRDefault="001D2FD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88759" wp14:editId="72DFD358">
            <wp:extent cx="5943600" cy="3444240"/>
            <wp:effectExtent l="0" t="0" r="0" b="0"/>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00000004" w14:textId="77777777" w:rsidR="00884D4B" w:rsidRDefault="00884D4B">
      <w:pPr>
        <w:shd w:val="clear" w:color="auto" w:fill="FFFFFF"/>
        <w:rPr>
          <w:rFonts w:ascii="Times New Roman" w:eastAsia="Times New Roman" w:hAnsi="Times New Roman" w:cs="Times New Roman"/>
          <w:sz w:val="24"/>
          <w:szCs w:val="24"/>
        </w:rPr>
      </w:pPr>
    </w:p>
    <w:p w14:paraId="00000005"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00000006" w14:textId="77777777" w:rsidR="00884D4B" w:rsidRDefault="00884D4B">
      <w:pPr>
        <w:shd w:val="clear" w:color="auto" w:fill="FFFFFF"/>
        <w:rPr>
          <w:rFonts w:ascii="Times New Roman" w:eastAsia="Times New Roman" w:hAnsi="Times New Roman" w:cs="Times New Roman"/>
          <w:sz w:val="24"/>
          <w:szCs w:val="24"/>
        </w:rPr>
      </w:pPr>
    </w:p>
    <w:p w14:paraId="00000025" w14:textId="0440BA74" w:rsidR="00884D4B" w:rsidRDefault="00FD3B81" w:rsidP="006B7F7C">
      <w:pP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003C3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based on th</w:t>
      </w:r>
      <w:r w:rsidR="003C34F6">
        <w:rPr>
          <w:rFonts w:ascii="Times New Roman" w:eastAsia="Times New Roman" w:hAnsi="Times New Roman" w:cs="Times New Roman"/>
          <w:sz w:val="24"/>
          <w:szCs w:val="24"/>
        </w:rPr>
        <w:t xml:space="preserve">e </w:t>
      </w:r>
      <w:r w:rsidR="0048271D">
        <w:rPr>
          <w:rFonts w:ascii="Times New Roman" w:eastAsia="Times New Roman" w:hAnsi="Times New Roman" w:cs="Times New Roman"/>
          <w:sz w:val="24"/>
          <w:szCs w:val="24"/>
        </w:rPr>
        <w:t xml:space="preserve">definition </w:t>
      </w:r>
      <w:r w:rsidR="0048271D" w:rsidRPr="0048271D">
        <w:rPr>
          <w:rFonts w:ascii="Times New Roman" w:eastAsia="Times New Roman" w:hAnsi="Times New Roman" w:cs="Times New Roman"/>
          <w:sz w:val="24"/>
          <w:szCs w:val="24"/>
        </w:rPr>
        <w:t xml:space="preserve">of the DAG, </w:t>
      </w:r>
      <w:r w:rsidR="0048271D" w:rsidRPr="0048271D">
        <w:rPr>
          <w:rFonts w:ascii="Times New Roman" w:eastAsia="Times New Roman" w:hAnsi="Times New Roman" w:cs="Times New Roman"/>
          <w:i/>
          <w:iCs/>
          <w:sz w:val="24"/>
          <w:szCs w:val="24"/>
          <w:shd w:val="clear" w:color="auto" w:fill="FFFFFF"/>
        </w:rPr>
        <w:t>a directed graph is a DAG if and only if it can be </w:t>
      </w:r>
      <w:r w:rsidR="0048271D" w:rsidRPr="0048271D">
        <w:rPr>
          <w:rFonts w:ascii="Times New Roman" w:eastAsia="Times New Roman" w:hAnsi="Times New Roman" w:cs="Times New Roman"/>
          <w:i/>
          <w:iCs/>
          <w:sz w:val="24"/>
          <w:szCs w:val="24"/>
          <w:bdr w:val="none" w:sz="0" w:space="0" w:color="auto" w:frame="1"/>
        </w:rPr>
        <w:t>topologically ordered</w:t>
      </w:r>
      <w:r w:rsidR="0048271D">
        <w:rPr>
          <w:rStyle w:val="FootnoteReference"/>
          <w:rFonts w:ascii="Times New Roman" w:eastAsia="Times New Roman" w:hAnsi="Times New Roman" w:cs="Times New Roman"/>
          <w:sz w:val="24"/>
          <w:szCs w:val="24"/>
        </w:rPr>
        <w:footnoteReference w:id="1"/>
      </w:r>
      <w:r w:rsidR="0048271D" w:rsidRPr="0048271D">
        <w:rPr>
          <w:rFonts w:ascii="Times New Roman" w:eastAsia="Times New Roman" w:hAnsi="Times New Roman" w:cs="Times New Roman"/>
          <w:sz w:val="24"/>
          <w:szCs w:val="24"/>
        </w:rPr>
        <w:t>.</w:t>
      </w:r>
    </w:p>
    <w:p w14:paraId="00000026" w14:textId="16A649E9"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[Question </w:t>
      </w:r>
      <w:r w:rsidR="0048271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46E2E37" w14:textId="11EF9ACC" w:rsidR="0048271D" w:rsidRDefault="0048271D" w:rsidP="0048271D">
      <w:pPr>
        <w:shd w:val="clear" w:color="auto" w:fill="FFFFFF"/>
        <w:ind w:left="360"/>
        <w:rPr>
          <w:rFonts w:ascii="Times New Roman" w:eastAsia="Times New Roman" w:hAnsi="Times New Roman" w:cs="Times New Roman"/>
          <w:sz w:val="24"/>
          <w:szCs w:val="24"/>
        </w:rPr>
      </w:pPr>
    </w:p>
    <w:p w14:paraId="3CE8EF28" w14:textId="3DC89165"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No, doesn’t exist such stable matching</w:t>
      </w:r>
      <w:r w:rsidR="004827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examples is:</w:t>
      </w:r>
    </w:p>
    <w:tbl>
      <w:tblPr>
        <w:tblStyle w:val="TableGrid"/>
        <w:tblW w:w="0" w:type="auto"/>
        <w:tblLook w:val="04A0" w:firstRow="1" w:lastRow="0" w:firstColumn="1" w:lastColumn="0" w:noHBand="0" w:noVBand="1"/>
      </w:tblPr>
      <w:tblGrid>
        <w:gridCol w:w="3235"/>
        <w:gridCol w:w="6115"/>
      </w:tblGrid>
      <w:tr w:rsidR="0077070E" w14:paraId="2B6259D0" w14:textId="77777777" w:rsidTr="0077070E">
        <w:tc>
          <w:tcPr>
            <w:tcW w:w="3235" w:type="dxa"/>
            <w:tcBorders>
              <w:top w:val="nil"/>
              <w:left w:val="nil"/>
              <w:bottom w:val="single" w:sz="4" w:space="0" w:color="auto"/>
              <w:right w:val="single" w:sz="4" w:space="0" w:color="auto"/>
            </w:tcBorders>
          </w:tcPr>
          <w:p w14:paraId="20B70AB5" w14:textId="6285C3AA"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c>
          <w:tcPr>
            <w:tcW w:w="6115" w:type="dxa"/>
            <w:tcBorders>
              <w:top w:val="nil"/>
              <w:left w:val="single" w:sz="4" w:space="0" w:color="auto"/>
              <w:bottom w:val="single" w:sz="4" w:space="0" w:color="auto"/>
              <w:right w:val="nil"/>
            </w:tcBorders>
          </w:tcPr>
          <w:p w14:paraId="29227EAC" w14:textId="509CA300"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preference list (from high to low)</w:t>
            </w:r>
          </w:p>
        </w:tc>
      </w:tr>
      <w:tr w:rsidR="0077070E" w14:paraId="22AAC183" w14:textId="77777777" w:rsidTr="0077070E">
        <w:tc>
          <w:tcPr>
            <w:tcW w:w="3235" w:type="dxa"/>
            <w:tcBorders>
              <w:top w:val="single" w:sz="4" w:space="0" w:color="auto"/>
              <w:left w:val="nil"/>
              <w:bottom w:val="nil"/>
              <w:right w:val="single" w:sz="4" w:space="0" w:color="auto"/>
            </w:tcBorders>
          </w:tcPr>
          <w:p w14:paraId="771C456B" w14:textId="22914A84"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115" w:type="dxa"/>
            <w:tcBorders>
              <w:top w:val="single" w:sz="4" w:space="0" w:color="auto"/>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6B6E09E7" w14:textId="77777777" w:rsidTr="00282A26">
              <w:tc>
                <w:tcPr>
                  <w:tcW w:w="1963" w:type="dxa"/>
                </w:tcPr>
                <w:p w14:paraId="4DCD0C8D"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4E675351"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CF418F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2A0174E" w14:textId="77777777" w:rsidR="0077070E" w:rsidRDefault="0077070E" w:rsidP="0077070E">
            <w:pPr>
              <w:jc w:val="center"/>
              <w:rPr>
                <w:rFonts w:ascii="Times New Roman" w:eastAsia="Times New Roman" w:hAnsi="Times New Roman" w:cs="Times New Roman"/>
                <w:sz w:val="24"/>
                <w:szCs w:val="24"/>
              </w:rPr>
            </w:pPr>
          </w:p>
        </w:tc>
      </w:tr>
      <w:tr w:rsidR="0077070E" w14:paraId="64C0BCF6" w14:textId="77777777" w:rsidTr="0077070E">
        <w:tc>
          <w:tcPr>
            <w:tcW w:w="3235" w:type="dxa"/>
            <w:tcBorders>
              <w:top w:val="nil"/>
              <w:left w:val="nil"/>
              <w:bottom w:val="nil"/>
              <w:right w:val="single" w:sz="4" w:space="0" w:color="auto"/>
            </w:tcBorders>
          </w:tcPr>
          <w:p w14:paraId="0BCE7E95" w14:textId="3AE4721C"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0ABAD5B6" w14:textId="77777777" w:rsidTr="00282A26">
              <w:tc>
                <w:tcPr>
                  <w:tcW w:w="1963" w:type="dxa"/>
                </w:tcPr>
                <w:p w14:paraId="446ED52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6AF3753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8E455C3"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BDAD241" w14:textId="77777777" w:rsidR="0077070E" w:rsidRDefault="0077070E" w:rsidP="0077070E">
            <w:pPr>
              <w:jc w:val="center"/>
              <w:rPr>
                <w:rFonts w:ascii="Times New Roman" w:eastAsia="Times New Roman" w:hAnsi="Times New Roman" w:cs="Times New Roman"/>
                <w:sz w:val="24"/>
                <w:szCs w:val="24"/>
              </w:rPr>
            </w:pPr>
          </w:p>
        </w:tc>
      </w:tr>
      <w:tr w:rsidR="0077070E" w14:paraId="7A83B01E" w14:textId="77777777" w:rsidTr="0077070E">
        <w:tc>
          <w:tcPr>
            <w:tcW w:w="3235" w:type="dxa"/>
            <w:tcBorders>
              <w:top w:val="nil"/>
              <w:left w:val="nil"/>
              <w:bottom w:val="nil"/>
              <w:right w:val="single" w:sz="4" w:space="0" w:color="auto"/>
            </w:tcBorders>
          </w:tcPr>
          <w:p w14:paraId="511E0FCB" w14:textId="1D9176B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1694E32F" w14:textId="77777777" w:rsidTr="00282A26">
              <w:tc>
                <w:tcPr>
                  <w:tcW w:w="1963" w:type="dxa"/>
                </w:tcPr>
                <w:p w14:paraId="5A2D688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963" w:type="dxa"/>
                </w:tcPr>
                <w:p w14:paraId="1B0ECB8C"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21A3738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950C434" w14:textId="77777777" w:rsidR="0077070E" w:rsidRDefault="0077070E" w:rsidP="0077070E">
            <w:pPr>
              <w:jc w:val="center"/>
              <w:rPr>
                <w:rFonts w:ascii="Times New Roman" w:eastAsia="Times New Roman" w:hAnsi="Times New Roman" w:cs="Times New Roman"/>
                <w:sz w:val="24"/>
                <w:szCs w:val="24"/>
              </w:rPr>
            </w:pPr>
          </w:p>
        </w:tc>
      </w:tr>
      <w:tr w:rsidR="0077070E" w14:paraId="26A1C15B" w14:textId="77777777" w:rsidTr="0077070E">
        <w:tc>
          <w:tcPr>
            <w:tcW w:w="3235" w:type="dxa"/>
            <w:tcBorders>
              <w:top w:val="nil"/>
              <w:left w:val="nil"/>
              <w:bottom w:val="nil"/>
              <w:right w:val="single" w:sz="4" w:space="0" w:color="auto"/>
            </w:tcBorders>
          </w:tcPr>
          <w:p w14:paraId="290855B4" w14:textId="70840958"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11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1963"/>
              <w:gridCol w:w="1963"/>
              <w:gridCol w:w="1963"/>
            </w:tblGrid>
            <w:tr w:rsidR="0077070E" w14:paraId="71003F37" w14:textId="77777777" w:rsidTr="00282A26">
              <w:tc>
                <w:tcPr>
                  <w:tcW w:w="1963" w:type="dxa"/>
                </w:tcPr>
                <w:p w14:paraId="5A657B60"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963" w:type="dxa"/>
                </w:tcPr>
                <w:p w14:paraId="023AEB45"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963" w:type="dxa"/>
                </w:tcPr>
                <w:p w14:paraId="29605DEE" w14:textId="77777777" w:rsidR="0077070E" w:rsidRDefault="0077070E" w:rsidP="007707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bl>
          <w:p w14:paraId="3FCC95F5" w14:textId="77777777" w:rsidR="0077070E" w:rsidRDefault="0077070E" w:rsidP="0077070E">
            <w:pPr>
              <w:jc w:val="center"/>
              <w:rPr>
                <w:rFonts w:ascii="Times New Roman" w:eastAsia="Times New Roman" w:hAnsi="Times New Roman" w:cs="Times New Roman"/>
                <w:sz w:val="24"/>
                <w:szCs w:val="24"/>
              </w:rPr>
            </w:pPr>
          </w:p>
        </w:tc>
      </w:tr>
    </w:tbl>
    <w:p w14:paraId="57FB7CF6" w14:textId="65F5C6CD" w:rsidR="0077070E" w:rsidRDefault="0077070E" w:rsidP="0048271D">
      <w:pPr>
        <w:shd w:val="clear" w:color="auto" w:fill="FFFFFF"/>
        <w:rPr>
          <w:rFonts w:ascii="Times New Roman" w:eastAsia="Times New Roman" w:hAnsi="Times New Roman" w:cs="Times New Roman"/>
          <w:sz w:val="24"/>
          <w:szCs w:val="24"/>
        </w:rPr>
      </w:pPr>
    </w:p>
    <w:p w14:paraId="53797D5E" w14:textId="0DC64941" w:rsidR="0077070E" w:rsidRDefault="0077070E" w:rsidP="0048271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Whoever is paired with </w:t>
      </w:r>
      <w:r w:rsidRPr="0077070E">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rPr>
        <w:t xml:space="preserve">the student and </w:t>
      </w:r>
      <w:r>
        <w:rPr>
          <w:rFonts w:ascii="Times New Roman" w:eastAsia="Times New Roman" w:hAnsi="Times New Roman" w:cs="Times New Roman"/>
          <w:sz w:val="24"/>
          <w:szCs w:val="24"/>
        </w:rPr>
        <w:t>a</w:t>
      </w:r>
      <w:r w:rsidR="003E10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w:t>
      </w:r>
      <w:r w:rsidR="003E106C">
        <w:rPr>
          <w:rFonts w:ascii="Times New Roman" w:eastAsia="Times New Roman" w:hAnsi="Times New Roman" w:cs="Times New Roman"/>
          <w:sz w:val="24"/>
          <w:szCs w:val="24"/>
        </w:rPr>
        <w:t xml:space="preserve"> from the other pair will prefer each other to their current roommates.  </w:t>
      </w:r>
      <w:r>
        <w:rPr>
          <w:rFonts w:ascii="Times New Roman" w:eastAsia="Times New Roman" w:hAnsi="Times New Roman" w:cs="Times New Roman"/>
          <w:sz w:val="24"/>
          <w:szCs w:val="24"/>
        </w:rPr>
        <w:t xml:space="preserve">  </w:t>
      </w:r>
    </w:p>
    <w:p w14:paraId="736F2494" w14:textId="77777777" w:rsidR="0077070E" w:rsidRDefault="0077070E" w:rsidP="0048271D">
      <w:pPr>
        <w:shd w:val="clear" w:color="auto" w:fill="FFFFFF"/>
        <w:rPr>
          <w:rFonts w:ascii="Times New Roman" w:eastAsia="Times New Roman" w:hAnsi="Times New Roman" w:cs="Times New Roman"/>
          <w:sz w:val="24"/>
          <w:szCs w:val="24"/>
        </w:rPr>
      </w:pPr>
    </w:p>
    <w:p w14:paraId="4D94A0F1" w14:textId="58CF7204" w:rsidR="0048271D" w:rsidRPr="0048271D" w:rsidRDefault="0048271D" w:rsidP="0048271D">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5]</w:t>
      </w:r>
      <w:r>
        <w:rPr>
          <w:rFonts w:ascii="Times New Roman" w:eastAsia="Times New Roman" w:hAnsi="Times New Roman" w:cs="Times New Roman"/>
          <w:sz w:val="24"/>
          <w:szCs w:val="24"/>
        </w:rPr>
        <w:t xml:space="preserve"> </w:t>
      </w:r>
    </w:p>
    <w:p w14:paraId="00000028" w14:textId="419C78FE"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106C">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37791" w14:paraId="679E5E9C" w14:textId="77777777" w:rsidTr="001D4A2D">
        <w:tc>
          <w:tcPr>
            <w:tcW w:w="4675" w:type="dxa"/>
          </w:tcPr>
          <w:p w14:paraId="2F1A993A" w14:textId="2F27F990"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2A750DC7" w14:textId="2D4CC99D"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237791" w14:paraId="6F5E839F" w14:textId="77777777" w:rsidTr="001D4A2D">
        <w:tc>
          <w:tcPr>
            <w:tcW w:w="4675" w:type="dxa"/>
          </w:tcPr>
          <w:p w14:paraId="41A08646" w14:textId="39683BAA"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464C1215" w14:textId="2ADA85EF" w:rsidR="00237791" w:rsidRDefault="00F571F9"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 (</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oMath>
            </m:oMathPara>
          </w:p>
        </w:tc>
      </w:tr>
      <w:tr w:rsidR="00237791" w14:paraId="4B133B21" w14:textId="77777777" w:rsidTr="001D4A2D">
        <w:tc>
          <w:tcPr>
            <w:tcW w:w="4675" w:type="dxa"/>
          </w:tcPr>
          <w:p w14:paraId="17EC5C5B" w14:textId="1883A61C"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619FD09E" w14:textId="1DDE443E" w:rsidR="00237791" w:rsidRDefault="00F571F9"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4/3</m:t>
                    </m:r>
                  </m:sup>
                </m:sSup>
              </m:oMath>
            </m:oMathPara>
          </w:p>
        </w:tc>
      </w:tr>
      <w:tr w:rsidR="00237791" w14:paraId="66C568EA" w14:textId="77777777" w:rsidTr="001D4A2D">
        <w:tc>
          <w:tcPr>
            <w:tcW w:w="4675" w:type="dxa"/>
          </w:tcPr>
          <w:p w14:paraId="3BD032E3" w14:textId="1F0A8D84"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3D3CF666" w14:textId="1C50FD9D" w:rsidR="00237791" w:rsidRDefault="00F571F9"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sup>
                </m:sSup>
              </m:oMath>
            </m:oMathPara>
          </w:p>
        </w:tc>
      </w:tr>
      <w:tr w:rsidR="00237791" w14:paraId="7E16672F" w14:textId="77777777" w:rsidTr="001D4A2D">
        <w:tc>
          <w:tcPr>
            <w:tcW w:w="4675" w:type="dxa"/>
          </w:tcPr>
          <w:p w14:paraId="3E56CC3F" w14:textId="3188B466"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2E674AA" w14:textId="3857A1E6" w:rsidR="00237791" w:rsidRDefault="00F571F9"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ad>
                      <m:radPr>
                        <m:degHide m:val="1"/>
                        <m:ctrlPr>
                          <w:rPr>
                            <w:rFonts w:ascii="Cambria Math" w:eastAsia="Times New Roman" w:hAnsi="Cambria Math" w:cs="Times New Roman"/>
                            <w:i/>
                            <w:sz w:val="24"/>
                            <w:szCs w:val="24"/>
                          </w:rPr>
                        </m:ctrlPr>
                      </m:radPr>
                      <m:deg/>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e>
                    </m:rad>
                  </m:sup>
                </m:sSup>
              </m:oMath>
            </m:oMathPara>
          </w:p>
        </w:tc>
      </w:tr>
      <w:tr w:rsidR="00237791" w14:paraId="46E25D0E" w14:textId="77777777" w:rsidTr="001D4A2D">
        <w:tc>
          <w:tcPr>
            <w:tcW w:w="4675" w:type="dxa"/>
          </w:tcPr>
          <w:p w14:paraId="3C817694" w14:textId="36281FAE"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4DAED306" w14:textId="7D73BCD7" w:rsidR="00237791" w:rsidRDefault="00F571F9"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oMath>
            </m:oMathPara>
          </w:p>
        </w:tc>
      </w:tr>
      <w:tr w:rsidR="00237791" w14:paraId="078E7BBC" w14:textId="77777777" w:rsidTr="001D4A2D">
        <w:tc>
          <w:tcPr>
            <w:tcW w:w="4675" w:type="dxa"/>
          </w:tcPr>
          <w:p w14:paraId="7518ADB0" w14:textId="58413776"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4ECC1D57" w14:textId="6FC19EC1" w:rsidR="00237791" w:rsidRDefault="00F571F9"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7</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sup>
                </m:sSup>
              </m:oMath>
            </m:oMathPara>
          </w:p>
        </w:tc>
      </w:tr>
      <w:tr w:rsidR="00237791" w14:paraId="1B745332" w14:textId="77777777" w:rsidTr="001D4A2D">
        <w:tc>
          <w:tcPr>
            <w:tcW w:w="4675" w:type="dxa"/>
          </w:tcPr>
          <w:p w14:paraId="002D88B5" w14:textId="0E8ECDB2" w:rsidR="00237791" w:rsidRDefault="00237791" w:rsidP="002377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75" w:type="dxa"/>
          </w:tcPr>
          <w:p w14:paraId="6DE23E13" w14:textId="71F44B7F" w:rsidR="00237791" w:rsidRDefault="00F571F9" w:rsidP="00237791">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sup>
                </m:sSup>
              </m:oMath>
            </m:oMathPara>
          </w:p>
        </w:tc>
      </w:tr>
    </w:tbl>
    <w:p w14:paraId="41281A51" w14:textId="73A33FDC" w:rsidR="00237791" w:rsidRDefault="00237791" w:rsidP="00237791">
      <w:pPr>
        <w:shd w:val="clear" w:color="auto" w:fill="FFFFFF"/>
        <w:jc w:val="center"/>
        <w:rPr>
          <w:rFonts w:ascii="Times New Roman" w:eastAsia="Times New Roman" w:hAnsi="Times New Roman" w:cs="Times New Roman"/>
          <w:sz w:val="24"/>
          <w:szCs w:val="24"/>
        </w:rPr>
      </w:pPr>
    </w:p>
    <w:p w14:paraId="00000032" w14:textId="77777777"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6]</w:t>
      </w:r>
      <w:r>
        <w:rPr>
          <w:rFonts w:ascii="Times New Roman" w:eastAsia="Times New Roman" w:hAnsi="Times New Roman" w:cs="Times New Roman"/>
          <w:sz w:val="24"/>
          <w:szCs w:val="24"/>
        </w:rPr>
        <w:t xml:space="preserve"> </w:t>
      </w:r>
    </w:p>
    <w:p w14:paraId="00000037" w14:textId="77992A0B" w:rsidR="00884D4B" w:rsidRDefault="003C34F6" w:rsidP="00D94C24">
      <w:p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38E64613" w:rsidR="00884D4B" w:rsidRDefault="00D94C24" w:rsidP="00D94C2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denote </w:t>
      </w:r>
      <w:r w:rsidRPr="00606B8E">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to be the given graph, and</w:t>
      </w:r>
      <w:r w:rsidRPr="00606B8E">
        <w:rPr>
          <w:rFonts w:ascii="Times New Roman" w:eastAsia="Times New Roman" w:hAnsi="Times New Roman" w:cs="Times New Roman"/>
          <w:i/>
          <w:iCs/>
          <w:sz w:val="24"/>
          <w:szCs w:val="24"/>
        </w:rPr>
        <w:t xml:space="preserve"> T</w:t>
      </w:r>
      <w:r>
        <w:rPr>
          <w:rFonts w:ascii="Times New Roman" w:eastAsia="Times New Roman" w:hAnsi="Times New Roman" w:cs="Times New Roman"/>
          <w:sz w:val="24"/>
          <w:szCs w:val="24"/>
        </w:rPr>
        <w:t xml:space="preserve"> to be the BFS tree of</w:t>
      </w:r>
      <w:r w:rsidRPr="00D94C24">
        <w:rPr>
          <w:rFonts w:ascii="Times New Roman" w:eastAsia="Times New Roman" w:hAnsi="Times New Roman" w:cs="Times New Roman"/>
          <w:i/>
          <w:iCs/>
          <w:sz w:val="24"/>
          <w:szCs w:val="24"/>
        </w:rPr>
        <w:t xml:space="preserv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Since a tree doesn’t have circle, thus if all edges of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exist in </w:t>
      </w:r>
      <w:r>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that means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doesn’t have circle. Otherwise, </w:t>
      </w:r>
      <w:r w:rsidRPr="00282A26">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has at least one circle</w:t>
      </w:r>
      <w:r w:rsidR="00A76DCD">
        <w:rPr>
          <w:rFonts w:ascii="Times New Roman" w:eastAsia="Times New Roman" w:hAnsi="Times New Roman" w:cs="Times New Roman"/>
          <w:sz w:val="24"/>
          <w:szCs w:val="24"/>
        </w:rPr>
        <w:t>, then we output one</w:t>
      </w:r>
      <w:r>
        <w:rPr>
          <w:rFonts w:ascii="Times New Roman" w:eastAsia="Times New Roman" w:hAnsi="Times New Roman" w:cs="Times New Roman"/>
          <w:sz w:val="24"/>
          <w:szCs w:val="24"/>
        </w:rPr>
        <w:t xml:space="preserve">. </w:t>
      </w:r>
      <w:r w:rsidR="00A76DCD">
        <w:rPr>
          <w:rFonts w:ascii="Times New Roman" w:eastAsia="Times New Roman" w:hAnsi="Times New Roman" w:cs="Times New Roman"/>
          <w:sz w:val="24"/>
          <w:szCs w:val="24"/>
        </w:rPr>
        <w:t xml:space="preserve">The time complexity of BFS is </w:t>
      </w:r>
      <w:r w:rsidR="00A76DCD" w:rsidRPr="00606B8E">
        <w:rPr>
          <w:rFonts w:ascii="Times New Roman" w:eastAsia="Times New Roman" w:hAnsi="Times New Roman" w:cs="Times New Roman"/>
          <w:i/>
          <w:iCs/>
          <w:sz w:val="24"/>
          <w:szCs w:val="24"/>
        </w:rPr>
        <w:t>O</w:t>
      </w:r>
      <w:r w:rsidR="00A76DCD" w:rsidRPr="00606B8E">
        <w:rPr>
          <w:rFonts w:ascii="Times New Roman" w:eastAsia="Times New Roman" w:hAnsi="Times New Roman" w:cs="Times New Roman"/>
          <w:sz w:val="24"/>
          <w:szCs w:val="24"/>
        </w:rPr>
        <w:t xml:space="preserve"> (</w:t>
      </w:r>
      <w:r w:rsidR="00A76DCD" w:rsidRPr="00606B8E">
        <w:rPr>
          <w:rFonts w:ascii="Times New Roman" w:eastAsia="Times New Roman" w:hAnsi="Times New Roman" w:cs="Times New Roman"/>
          <w:i/>
          <w:iCs/>
          <w:sz w:val="24"/>
          <w:szCs w:val="24"/>
        </w:rPr>
        <w:t>m + n</w:t>
      </w:r>
      <w:r w:rsidR="00A76DCD" w:rsidRPr="00606B8E">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 xml:space="preserve">, thus the time complexity of this algorithm is also </w:t>
      </w:r>
      <w:r w:rsidR="00A76DCD" w:rsidRPr="00282A26">
        <w:rPr>
          <w:rFonts w:ascii="Times New Roman" w:eastAsia="Times New Roman" w:hAnsi="Times New Roman" w:cs="Times New Roman"/>
          <w:i/>
          <w:iCs/>
          <w:sz w:val="24"/>
          <w:szCs w:val="24"/>
        </w:rPr>
        <w:t>O</w:t>
      </w:r>
      <w:r w:rsidR="00A76DCD" w:rsidRPr="00282A26">
        <w:rPr>
          <w:rFonts w:ascii="Times New Roman" w:eastAsia="Times New Roman" w:hAnsi="Times New Roman" w:cs="Times New Roman"/>
          <w:sz w:val="24"/>
          <w:szCs w:val="24"/>
        </w:rPr>
        <w:t xml:space="preserve"> (</w:t>
      </w:r>
      <w:r w:rsidR="00A76DCD" w:rsidRPr="00282A26">
        <w:rPr>
          <w:rFonts w:ascii="Times New Roman" w:eastAsia="Times New Roman" w:hAnsi="Times New Roman" w:cs="Times New Roman"/>
          <w:i/>
          <w:iCs/>
          <w:sz w:val="24"/>
          <w:szCs w:val="24"/>
        </w:rPr>
        <w:t>m + n</w:t>
      </w:r>
      <w:r w:rsidR="00A76DCD" w:rsidRPr="00282A26">
        <w:rPr>
          <w:rFonts w:ascii="Times New Roman" w:eastAsia="Times New Roman" w:hAnsi="Times New Roman" w:cs="Times New Roman"/>
          <w:sz w:val="24"/>
          <w:szCs w:val="24"/>
        </w:rPr>
        <w:t>)</w:t>
      </w:r>
      <w:r w:rsidR="00A76DCD">
        <w:rPr>
          <w:rFonts w:ascii="Times New Roman" w:eastAsia="Times New Roman" w:hAnsi="Times New Roman" w:cs="Times New Roman"/>
          <w:sz w:val="24"/>
          <w:szCs w:val="24"/>
        </w:rPr>
        <w:t>.</w:t>
      </w:r>
    </w:p>
    <w:p w14:paraId="751B2BE7" w14:textId="2E70376D" w:rsidR="00100D00" w:rsidRDefault="00100D00" w:rsidP="00D94C24">
      <w:pPr>
        <w:shd w:val="clear" w:color="auto" w:fill="FFFFFF"/>
        <w:rPr>
          <w:rFonts w:ascii="Times New Roman" w:eastAsia="Times New Roman" w:hAnsi="Times New Roman" w:cs="Times New Roman"/>
          <w:sz w:val="24"/>
          <w:szCs w:val="24"/>
        </w:rPr>
      </w:pPr>
    </w:p>
    <w:p w14:paraId="220B29D7" w14:textId="74153142" w:rsidR="00100D00" w:rsidRPr="00100D00" w:rsidRDefault="00100D00" w:rsidP="00D94C24">
      <w:pPr>
        <w:shd w:val="clear" w:color="auto" w:fill="FFFFFF"/>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2</w:t>
      </w:r>
      <w:r w:rsidRPr="00550A0F">
        <w:rPr>
          <w:rFonts w:ascii="Times New Roman" w:eastAsia="Times New Roman" w:hAnsi="Times New Roman" w:cs="Times New Roman"/>
          <w:b/>
          <w:bCs/>
          <w:sz w:val="32"/>
          <w:szCs w:val="32"/>
          <w:u w:val="single"/>
        </w:rPr>
        <w:t xml:space="preserve">.  </w:t>
      </w:r>
      <w:r>
        <w:rPr>
          <w:rFonts w:ascii="Times New Roman" w:eastAsia="Times New Roman" w:hAnsi="Times New Roman" w:cs="Times New Roman"/>
          <w:b/>
          <w:bCs/>
          <w:sz w:val="32"/>
          <w:szCs w:val="32"/>
          <w:u w:val="single"/>
        </w:rPr>
        <w:t>Practice</w:t>
      </w:r>
      <w:r w:rsidRPr="00550A0F">
        <w:rPr>
          <w:rFonts w:ascii="Times New Roman" w:eastAsia="Times New Roman" w:hAnsi="Times New Roman" w:cs="Times New Roman"/>
          <w:b/>
          <w:bCs/>
          <w:sz w:val="32"/>
          <w:szCs w:val="32"/>
          <w:u w:val="single"/>
        </w:rPr>
        <w:t xml:space="preserve"> Problems</w:t>
      </w:r>
    </w:p>
    <w:p w14:paraId="0000003B" w14:textId="77777777" w:rsidR="00884D4B" w:rsidRDefault="00884D4B">
      <w:pPr>
        <w:shd w:val="clear" w:color="auto" w:fill="FFFFFF"/>
        <w:rPr>
          <w:rFonts w:ascii="Times New Roman" w:eastAsia="Times New Roman" w:hAnsi="Times New Roman" w:cs="Times New Roman"/>
          <w:sz w:val="24"/>
          <w:szCs w:val="24"/>
        </w:rPr>
      </w:pPr>
    </w:p>
    <w:p w14:paraId="0000003C" w14:textId="6D77FF33" w:rsidR="00884D4B" w:rsidRDefault="003C34F6">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sidR="001D152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00000044" w14:textId="554729FB" w:rsidR="00884D4B" w:rsidRDefault="003C34F6">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78A0">
        <w:rPr>
          <w:rFonts w:ascii="Times New Roman" w:eastAsia="Times New Roman" w:hAnsi="Times New Roman" w:cs="Times New Roman"/>
          <w:sz w:val="24"/>
          <w:szCs w:val="24"/>
        </w:rPr>
        <w:t xml:space="preserve"> </w:t>
      </w:r>
    </w:p>
    <w:p w14:paraId="76E4EBD8" w14:textId="76492AD6" w:rsidR="001D1523" w:rsidRDefault="00106FE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algorithm is this: for </w:t>
      </w:r>
      <w:r w:rsidR="00884D09">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student that ha</w:t>
      </w:r>
      <w:r w:rsidR="00884D09">
        <w:rPr>
          <w:rFonts w:ascii="Times New Roman" w:eastAsia="Times New Roman" w:hAnsi="Times New Roman" w:cs="Times New Roman"/>
          <w:sz w:val="24"/>
          <w:szCs w:val="24"/>
        </w:rPr>
        <w:t>s</w:t>
      </w:r>
      <w:r>
        <w:rPr>
          <w:rFonts w:ascii="Times New Roman" w:eastAsia="Times New Roman" w:hAnsi="Times New Roman" w:cs="Times New Roman"/>
          <w:sz w:val="24"/>
          <w:szCs w:val="24"/>
        </w:rPr>
        <w:t>n’t been assigned to a hospital, the</w:t>
      </w:r>
      <w:r w:rsidR="00884D09">
        <w:rPr>
          <w:rFonts w:ascii="Times New Roman" w:eastAsia="Times New Roman" w:hAnsi="Times New Roman" w:cs="Times New Roman"/>
          <w:sz w:val="24"/>
          <w:szCs w:val="24"/>
        </w:rPr>
        <w:t xml:space="preserve"> student</w:t>
      </w:r>
      <w:r>
        <w:rPr>
          <w:rFonts w:ascii="Times New Roman" w:eastAsia="Times New Roman" w:hAnsi="Times New Roman" w:cs="Times New Roman"/>
          <w:sz w:val="24"/>
          <w:szCs w:val="24"/>
        </w:rPr>
        <w:t xml:space="preserve"> appl</w:t>
      </w:r>
      <w:r w:rsidR="00884D09">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to the most preferred hospital that hasn’t been applied yet</w:t>
      </w:r>
      <w:r w:rsidR="001759D2">
        <w:rPr>
          <w:rFonts w:ascii="Times New Roman" w:eastAsia="Times New Roman" w:hAnsi="Times New Roman" w:cs="Times New Roman"/>
          <w:sz w:val="24"/>
          <w:szCs w:val="24"/>
        </w:rPr>
        <w:t xml:space="preserve"> on the list</w:t>
      </w:r>
      <w:r>
        <w:rPr>
          <w:rFonts w:ascii="Times New Roman" w:eastAsia="Times New Roman" w:hAnsi="Times New Roman" w:cs="Times New Roman"/>
          <w:sz w:val="24"/>
          <w:szCs w:val="24"/>
        </w:rPr>
        <w:t>, and if the hospital still has positions, then the student is assigned to that hospital, and the hospital keeps the hired students in the order of preference. Otherwise, if the hospital doesn’t have available positions, then compares the student with the least preferred hired student</w:t>
      </w:r>
      <w:r w:rsidR="00EA2807">
        <w:rPr>
          <w:rFonts w:ascii="Times New Roman" w:eastAsia="Times New Roman" w:hAnsi="Times New Roman" w:cs="Times New Roman"/>
          <w:sz w:val="24"/>
          <w:szCs w:val="24"/>
        </w:rPr>
        <w:t xml:space="preserve">, if hospital prefers the new student to the least preferred one, then removes (“fires”) the least preferred one and hire the new student and keeps the new list of hired students in the order of preference. But if the hospital still prefers </w:t>
      </w:r>
      <w:r w:rsidR="00EA2807">
        <w:rPr>
          <w:rFonts w:ascii="Times New Roman" w:eastAsia="Times New Roman" w:hAnsi="Times New Roman" w:cs="Times New Roman"/>
          <w:sz w:val="24"/>
          <w:szCs w:val="24"/>
        </w:rPr>
        <w:lastRenderedPageBreak/>
        <w:t xml:space="preserve">the least preferred one to the new student, then rejects the new student and the student applies to the next hospital in the preference list that hasn’t applied yet. Move to the next student if either this student is assigned to a </w:t>
      </w:r>
      <w:r w:rsidR="00884D09">
        <w:rPr>
          <w:rFonts w:ascii="Times New Roman" w:eastAsia="Times New Roman" w:hAnsi="Times New Roman" w:cs="Times New Roman"/>
          <w:sz w:val="24"/>
          <w:szCs w:val="24"/>
        </w:rPr>
        <w:t>hospital,</w:t>
      </w:r>
      <w:r w:rsidR="00EA2807">
        <w:rPr>
          <w:rFonts w:ascii="Times New Roman" w:eastAsia="Times New Roman" w:hAnsi="Times New Roman" w:cs="Times New Roman"/>
          <w:sz w:val="24"/>
          <w:szCs w:val="24"/>
        </w:rPr>
        <w:t xml:space="preserve"> or all hospitals </w:t>
      </w:r>
      <w:r w:rsidR="00884D09">
        <w:rPr>
          <w:rFonts w:ascii="Times New Roman" w:eastAsia="Times New Roman" w:hAnsi="Times New Roman" w:cs="Times New Roman"/>
          <w:sz w:val="24"/>
          <w:szCs w:val="24"/>
        </w:rPr>
        <w:t>rejected the student</w:t>
      </w:r>
      <w:r w:rsidR="00EA2807">
        <w:rPr>
          <w:rFonts w:ascii="Times New Roman" w:eastAsia="Times New Roman" w:hAnsi="Times New Roman" w:cs="Times New Roman"/>
          <w:sz w:val="24"/>
          <w:szCs w:val="24"/>
        </w:rPr>
        <w:t xml:space="preserve">. Keep doing until no student can be assigned to a hospital. </w:t>
      </w:r>
    </w:p>
    <w:p w14:paraId="605E4B42" w14:textId="52FDDC19" w:rsidR="00EA2807" w:rsidRDefault="00EA2807">
      <w:pPr>
        <w:shd w:val="clear" w:color="auto" w:fill="FFFFFF"/>
        <w:rPr>
          <w:rFonts w:ascii="Times New Roman" w:eastAsia="Times New Roman" w:hAnsi="Times New Roman" w:cs="Times New Roman"/>
          <w:sz w:val="24"/>
          <w:szCs w:val="24"/>
        </w:rPr>
      </w:pPr>
    </w:p>
    <w:p w14:paraId="6FF17D6D" w14:textId="6E2B6295" w:rsidR="00F470C0" w:rsidRPr="005413BD" w:rsidRDefault="00F470C0">
      <w:pPr>
        <w:shd w:val="clear" w:color="auto" w:fill="FFFFFF"/>
        <w:rPr>
          <w:rFonts w:ascii="Times New Roman" w:eastAsia="Times New Roman" w:hAnsi="Times New Roman" w:cs="Times New Roman"/>
          <w:i/>
          <w:iCs/>
          <w:sz w:val="24"/>
          <w:szCs w:val="24"/>
          <w:u w:val="single"/>
        </w:rPr>
      </w:pPr>
      <w:r w:rsidRPr="005413BD">
        <w:rPr>
          <w:rFonts w:ascii="Times New Roman" w:eastAsia="Times New Roman" w:hAnsi="Times New Roman" w:cs="Times New Roman"/>
          <w:i/>
          <w:iCs/>
          <w:sz w:val="24"/>
          <w:szCs w:val="24"/>
          <w:u w:val="single"/>
        </w:rPr>
        <w:t>Proof</w:t>
      </w:r>
    </w:p>
    <w:p w14:paraId="1171E245" w14:textId="77777777" w:rsidR="00F470C0" w:rsidRDefault="00F470C0">
      <w:pPr>
        <w:shd w:val="clear" w:color="auto" w:fill="FFFFFF"/>
        <w:rPr>
          <w:rFonts w:ascii="Times New Roman" w:eastAsia="Times New Roman" w:hAnsi="Times New Roman" w:cs="Times New Roman"/>
          <w:sz w:val="24"/>
          <w:szCs w:val="24"/>
        </w:rPr>
      </w:pPr>
    </w:p>
    <w:p w14:paraId="0EC7F0E5" w14:textId="6786A385" w:rsidR="00EA2807" w:rsidRDefault="00EA28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prove the correctness of this algorithm by contradiction, </w:t>
      </w:r>
      <w:r w:rsidR="001759D2">
        <w:rPr>
          <w:rFonts w:ascii="Times New Roman" w:eastAsia="Times New Roman" w:hAnsi="Times New Roman" w:cs="Times New Roman"/>
          <w:sz w:val="24"/>
          <w:szCs w:val="24"/>
        </w:rPr>
        <w:t>for doing that</w:t>
      </w:r>
      <w:r>
        <w:rPr>
          <w:rFonts w:ascii="Times New Roman" w:eastAsia="Times New Roman" w:hAnsi="Times New Roman" w:cs="Times New Roman"/>
          <w:sz w:val="24"/>
          <w:szCs w:val="24"/>
        </w:rPr>
        <w:t xml:space="preserve"> we first assume that there </w:t>
      </w:r>
      <w:r w:rsidR="001759D2">
        <w:rPr>
          <w:rFonts w:ascii="Times New Roman" w:eastAsia="Times New Roman" w:hAnsi="Times New Roman" w:cs="Times New Roman"/>
          <w:sz w:val="24"/>
          <w:szCs w:val="24"/>
        </w:rPr>
        <w:t xml:space="preserve">are either first type or second type of instabilities after we ran the algorithm, and then we will show the contradiction case by case. </w:t>
      </w:r>
    </w:p>
    <w:p w14:paraId="10E402A6" w14:textId="16464F82" w:rsidR="001759D2" w:rsidRDefault="001759D2">
      <w:pPr>
        <w:shd w:val="clear" w:color="auto" w:fill="FFFFFF"/>
        <w:rPr>
          <w:rFonts w:ascii="Times New Roman" w:eastAsia="Times New Roman" w:hAnsi="Times New Roman" w:cs="Times New Roman"/>
          <w:sz w:val="24"/>
          <w:szCs w:val="24"/>
        </w:rPr>
      </w:pPr>
    </w:p>
    <w:p w14:paraId="2264E05B" w14:textId="4C7A02CA" w:rsidR="001759D2" w:rsidRPr="005413BD" w:rsidRDefault="001759D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first type instability, then we have a contradiction: since student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is unassigned,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had been rejected by all</w:t>
      </w:r>
      <w:r w:rsidR="00884D09">
        <w:rPr>
          <w:rFonts w:ascii="Times New Roman" w:eastAsia="Times New Roman" w:hAnsi="Times New Roman" w:cs="Times New Roman"/>
          <w:sz w:val="24"/>
          <w:szCs w:val="24"/>
        </w:rPr>
        <w:t xml:space="preserve"> hospitals</w:t>
      </w:r>
      <w:r>
        <w:rPr>
          <w:rFonts w:ascii="Times New Roman" w:eastAsia="Times New Roman" w:hAnsi="Times New Roman" w:cs="Times New Roman"/>
          <w:sz w:val="24"/>
          <w:szCs w:val="24"/>
        </w:rPr>
        <w:t xml:space="preserve">, so there cannot be a hospital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that still prefers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t>
      </w:r>
    </w:p>
    <w:p w14:paraId="0E03516F" w14:textId="7FC9E44F" w:rsidR="007878A0" w:rsidRDefault="007878A0">
      <w:pPr>
        <w:shd w:val="clear" w:color="auto" w:fill="FFFFFF"/>
        <w:rPr>
          <w:rFonts w:ascii="Times New Roman" w:eastAsia="Times New Roman" w:hAnsi="Times New Roman" w:cs="Times New Roman"/>
          <w:sz w:val="24"/>
          <w:szCs w:val="24"/>
        </w:rPr>
      </w:pPr>
    </w:p>
    <w:p w14:paraId="7F489E3C" w14:textId="1D3A7AEB"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have second type instability, then we have two cases. </w:t>
      </w:r>
    </w:p>
    <w:p w14:paraId="678A59C4" w14:textId="1D9582EC" w:rsidR="00884D09"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applied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before. But we would have a contradiction because based on our algorithm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must rejected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due to still prefers the least preferred hired student to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There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cannot still prefer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to any of its existing hired students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w:t>
      </w:r>
    </w:p>
    <w:p w14:paraId="0BCC5C39" w14:textId="39FAAAEF" w:rsidR="00884D09" w:rsidRDefault="00884D09">
      <w:pPr>
        <w:shd w:val="clear" w:color="auto" w:fill="FFFFFF"/>
        <w:rPr>
          <w:rFonts w:ascii="Times New Roman" w:eastAsia="Times New Roman" w:hAnsi="Times New Roman" w:cs="Times New Roman"/>
          <w:sz w:val="24"/>
          <w:szCs w:val="24"/>
        </w:rPr>
      </w:pPr>
    </w:p>
    <w:p w14:paraId="0D923F5E" w14:textId="3E95BDA2" w:rsidR="00F470C0" w:rsidRPr="005413BD" w:rsidRDefault="00884D0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Pr="00282A26">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didn’t apply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Then we have contradiction as well, because based on our algorithm,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must prefers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Thus, </w:t>
      </w:r>
      <w:r w:rsidRPr="005413BD">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cannot prefer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to </w:t>
      </w:r>
      <w:r w:rsidRPr="005413BD">
        <w:rPr>
          <w:rFonts w:ascii="Times New Roman" w:eastAsia="Times New Roman" w:hAnsi="Times New Roman" w:cs="Times New Roman"/>
          <w:i/>
          <w:iCs/>
          <w:sz w:val="24"/>
          <w:szCs w:val="24"/>
        </w:rPr>
        <w:t>h’</w:t>
      </w:r>
      <w:r>
        <w:rPr>
          <w:rFonts w:ascii="Times New Roman" w:eastAsia="Times New Roman" w:hAnsi="Times New Roman" w:cs="Times New Roman"/>
          <w:sz w:val="24"/>
          <w:szCs w:val="24"/>
        </w:rPr>
        <w:t xml:space="preserve">.  </w:t>
      </w:r>
    </w:p>
    <w:p w14:paraId="3362D26E" w14:textId="77777777" w:rsidR="007878A0" w:rsidRDefault="007878A0">
      <w:pPr>
        <w:shd w:val="clear" w:color="auto" w:fill="FFFFFF"/>
        <w:rPr>
          <w:rFonts w:ascii="Times New Roman" w:eastAsia="Times New Roman" w:hAnsi="Times New Roman" w:cs="Times New Roman"/>
          <w:sz w:val="24"/>
          <w:szCs w:val="24"/>
        </w:rPr>
      </w:pPr>
    </w:p>
    <w:p w14:paraId="268AD729" w14:textId="31B39D2B"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767F" w14:paraId="6F203183" w14:textId="77777777" w:rsidTr="00282A26">
        <w:tc>
          <w:tcPr>
            <w:tcW w:w="4675" w:type="dxa"/>
          </w:tcPr>
          <w:p w14:paraId="47E87241"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4675" w:type="dxa"/>
          </w:tcPr>
          <w:p w14:paraId="3B74139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52767F" w14:paraId="632DA191" w14:textId="77777777" w:rsidTr="00282A26">
        <w:tc>
          <w:tcPr>
            <w:tcW w:w="4675" w:type="dxa"/>
          </w:tcPr>
          <w:p w14:paraId="41186E7E"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5" w:type="dxa"/>
          </w:tcPr>
          <w:p w14:paraId="6153B402" w14:textId="5EE012F1" w:rsidR="0052767F" w:rsidRDefault="00F571F9"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2n</m:t>
                    </m:r>
                  </m:e>
                </m:rad>
              </m:oMath>
            </m:oMathPara>
          </w:p>
        </w:tc>
      </w:tr>
      <w:tr w:rsidR="0052767F" w14:paraId="505966AE" w14:textId="77777777" w:rsidTr="00282A26">
        <w:tc>
          <w:tcPr>
            <w:tcW w:w="4675" w:type="dxa"/>
          </w:tcPr>
          <w:p w14:paraId="689C26A4"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5" w:type="dxa"/>
          </w:tcPr>
          <w:p w14:paraId="49836228" w14:textId="3FC19CEA" w:rsidR="0052767F" w:rsidRDefault="00F571F9"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=n+10</m:t>
                </m:r>
              </m:oMath>
            </m:oMathPara>
          </w:p>
        </w:tc>
      </w:tr>
      <w:tr w:rsidR="0052767F" w14:paraId="7F12CFD2" w14:textId="77777777" w:rsidTr="00282A26">
        <w:tc>
          <w:tcPr>
            <w:tcW w:w="4675" w:type="dxa"/>
          </w:tcPr>
          <w:p w14:paraId="10C50C5D"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5" w:type="dxa"/>
          </w:tcPr>
          <w:p w14:paraId="7277F584" w14:textId="015D8D9F" w:rsidR="0052767F" w:rsidRDefault="00F571F9"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rPr>
                      <m:t>log</m:t>
                    </m:r>
                  </m:fName>
                  <m:e>
                    <m:r>
                      <w:rPr>
                        <w:rFonts w:ascii="Cambria Math" w:eastAsia="Times New Roman" w:hAnsi="Cambria Math" w:cs="Times New Roman"/>
                        <w:sz w:val="24"/>
                        <w:szCs w:val="24"/>
                      </w:rPr>
                      <m:t>n</m:t>
                    </m:r>
                  </m:e>
                </m:func>
              </m:oMath>
            </m:oMathPara>
          </w:p>
        </w:tc>
      </w:tr>
      <w:tr w:rsidR="0052767F" w14:paraId="50352B4C" w14:textId="77777777" w:rsidTr="00282A26">
        <w:tc>
          <w:tcPr>
            <w:tcW w:w="4675" w:type="dxa"/>
          </w:tcPr>
          <w:p w14:paraId="0FBBA9B2"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5" w:type="dxa"/>
          </w:tcPr>
          <w:p w14:paraId="2D69D5A0" w14:textId="3742B4BE" w:rsidR="0052767F" w:rsidRDefault="00F571F9"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2.5</m:t>
                    </m:r>
                  </m:sup>
                </m:sSup>
              </m:oMath>
            </m:oMathPara>
          </w:p>
        </w:tc>
      </w:tr>
      <w:tr w:rsidR="0052767F" w14:paraId="0AB8D245" w14:textId="77777777" w:rsidTr="00282A26">
        <w:tc>
          <w:tcPr>
            <w:tcW w:w="4675" w:type="dxa"/>
          </w:tcPr>
          <w:p w14:paraId="22CAEA16"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5" w:type="dxa"/>
          </w:tcPr>
          <w:p w14:paraId="5D8321E9" w14:textId="0762D245" w:rsidR="0052767F" w:rsidRDefault="00F571F9"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n</m:t>
                    </m:r>
                  </m:sup>
                </m:sSup>
              </m:oMath>
            </m:oMathPara>
          </w:p>
        </w:tc>
      </w:tr>
      <w:tr w:rsidR="0052767F" w14:paraId="0EEC1085" w14:textId="77777777" w:rsidTr="00282A26">
        <w:tc>
          <w:tcPr>
            <w:tcW w:w="4675" w:type="dxa"/>
          </w:tcPr>
          <w:p w14:paraId="6F6766BF" w14:textId="77777777" w:rsidR="0052767F" w:rsidRDefault="0052767F" w:rsidP="00282A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5" w:type="dxa"/>
          </w:tcPr>
          <w:p w14:paraId="6CDDAABD" w14:textId="7E1F37EA" w:rsidR="0052767F" w:rsidRDefault="00F571F9" w:rsidP="00282A26">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100</m:t>
                    </m:r>
                  </m:e>
                  <m:sup>
                    <m:r>
                      <w:rPr>
                        <w:rFonts w:ascii="Cambria Math" w:eastAsia="Times New Roman" w:hAnsi="Cambria Math" w:cs="Times New Roman"/>
                        <w:sz w:val="24"/>
                        <w:szCs w:val="24"/>
                      </w:rPr>
                      <m:t>n</m:t>
                    </m:r>
                  </m:sup>
                </m:sSup>
              </m:oMath>
            </m:oMathPara>
          </w:p>
        </w:tc>
      </w:tr>
    </w:tbl>
    <w:p w14:paraId="6F365654" w14:textId="451CA0FE" w:rsidR="001D1523" w:rsidRDefault="001D1523">
      <w:pPr>
        <w:shd w:val="clear" w:color="auto" w:fill="FFFFFF"/>
        <w:rPr>
          <w:rFonts w:ascii="Times New Roman" w:eastAsia="Times New Roman" w:hAnsi="Times New Roman" w:cs="Times New Roman"/>
          <w:sz w:val="24"/>
          <w:szCs w:val="24"/>
        </w:rPr>
      </w:pPr>
    </w:p>
    <w:p w14:paraId="4EEDF575" w14:textId="0D9499B2"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xml:space="preserve"> </w:t>
      </w:r>
    </w:p>
    <w:p w14:paraId="579D7713" w14:textId="19EE7661" w:rsidR="001D1523" w:rsidRDefault="001D1523">
      <w:pPr>
        <w:shd w:val="clear" w:color="auto" w:fill="FFFFFF"/>
        <w:rPr>
          <w:rFonts w:ascii="Times New Roman" w:eastAsia="Times New Roman" w:hAnsi="Times New Roman" w:cs="Times New Roman"/>
          <w:sz w:val="24"/>
          <w:szCs w:val="24"/>
        </w:rPr>
      </w:pPr>
    </w:p>
    <w:p w14:paraId="6C4017CA" w14:textId="71DD9531" w:rsidR="001D1523" w:rsidRDefault="001D1523">
      <w:pPr>
        <w:shd w:val="clear" w:color="auto" w:fill="FFFFFF"/>
        <w:rPr>
          <w:rFonts w:ascii="Times New Roman" w:eastAsia="Times New Roman" w:hAnsi="Times New Roman" w:cs="Times New Roman"/>
          <w:sz w:val="24"/>
          <w:szCs w:val="24"/>
        </w:rPr>
      </w:pPr>
    </w:p>
    <w:p w14:paraId="20846137" w14:textId="570D4E91" w:rsidR="001D1523" w:rsidRDefault="001D1523" w:rsidP="001D1523">
      <w:pPr>
        <w:numPr>
          <w:ilvl w:val="0"/>
          <w:numId w:val="2"/>
        </w:numPr>
        <w:shd w:val="clear" w:color="auto" w:fill="FFFFFF"/>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4]</w:t>
      </w:r>
      <w:r>
        <w:rPr>
          <w:rFonts w:ascii="Times New Roman" w:eastAsia="Times New Roman" w:hAnsi="Times New Roman" w:cs="Times New Roman"/>
          <w:sz w:val="24"/>
          <w:szCs w:val="24"/>
        </w:rPr>
        <w:t xml:space="preserve"> </w:t>
      </w:r>
    </w:p>
    <w:p w14:paraId="5CB17FE5" w14:textId="77777777" w:rsidR="001D1523" w:rsidRDefault="001D1523">
      <w:pPr>
        <w:shd w:val="clear" w:color="auto" w:fill="FFFFFF"/>
        <w:rPr>
          <w:rFonts w:ascii="Times New Roman" w:eastAsia="Times New Roman" w:hAnsi="Times New Roman" w:cs="Times New Roman"/>
          <w:sz w:val="24"/>
          <w:szCs w:val="24"/>
        </w:rPr>
      </w:pPr>
    </w:p>
    <w:sectPr w:rsidR="001D1523">
      <w:pgSz w:w="12240" w:h="15840"/>
      <w:pgMar w:top="1440" w:right="1440" w:bottom="1440" w:left="1440" w:header="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D2187" w14:textId="77777777" w:rsidR="00F571F9" w:rsidRDefault="00F571F9" w:rsidP="0048271D">
      <w:pPr>
        <w:spacing w:line="240" w:lineRule="auto"/>
      </w:pPr>
      <w:r>
        <w:separator/>
      </w:r>
    </w:p>
  </w:endnote>
  <w:endnote w:type="continuationSeparator" w:id="0">
    <w:p w14:paraId="7546FDE1" w14:textId="77777777" w:rsidR="00F571F9" w:rsidRDefault="00F571F9" w:rsidP="00482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D78D2" w14:textId="77777777" w:rsidR="00F571F9" w:rsidRDefault="00F571F9" w:rsidP="0048271D">
      <w:pPr>
        <w:spacing w:line="240" w:lineRule="auto"/>
      </w:pPr>
      <w:r>
        <w:separator/>
      </w:r>
    </w:p>
  </w:footnote>
  <w:footnote w:type="continuationSeparator" w:id="0">
    <w:p w14:paraId="25C76749" w14:textId="77777777" w:rsidR="00F571F9" w:rsidRDefault="00F571F9" w:rsidP="0048271D">
      <w:pPr>
        <w:spacing w:line="240" w:lineRule="auto"/>
      </w:pPr>
      <w:r>
        <w:continuationSeparator/>
      </w:r>
    </w:p>
  </w:footnote>
  <w:footnote w:id="1">
    <w:p w14:paraId="3AAA290F" w14:textId="386CB643" w:rsidR="0048271D" w:rsidRPr="0048271D" w:rsidRDefault="0048271D" w:rsidP="0048271D">
      <w:pPr>
        <w:pStyle w:val="Heading1"/>
        <w:shd w:val="clear" w:color="auto" w:fill="FFFFFF"/>
        <w:spacing w:before="0" w:after="0"/>
        <w:textAlignment w:val="baseline"/>
        <w:rPr>
          <w:b w:val="0"/>
          <w:bCs/>
          <w:color w:val="202122"/>
          <w:sz w:val="20"/>
          <w:szCs w:val="20"/>
        </w:rPr>
      </w:pPr>
      <w:r w:rsidRPr="0048271D">
        <w:rPr>
          <w:rStyle w:val="FootnoteReference"/>
          <w:b w:val="0"/>
          <w:bCs/>
          <w:sz w:val="20"/>
          <w:szCs w:val="20"/>
        </w:rPr>
        <w:footnoteRef/>
      </w:r>
      <w:r w:rsidRPr="0048271D">
        <w:rPr>
          <w:b w:val="0"/>
          <w:bCs/>
          <w:sz w:val="20"/>
          <w:szCs w:val="20"/>
        </w:rPr>
        <w:t xml:space="preserve"> </w:t>
      </w:r>
      <w:r w:rsidRPr="0048271D">
        <w:rPr>
          <w:b w:val="0"/>
          <w:bCs/>
          <w:i/>
          <w:iCs/>
          <w:sz w:val="20"/>
          <w:szCs w:val="20"/>
        </w:rPr>
        <w:t>Directed acyclic graph</w:t>
      </w:r>
      <w:r w:rsidRPr="0048271D">
        <w:rPr>
          <w:b w:val="0"/>
          <w:bCs/>
          <w:sz w:val="20"/>
          <w:szCs w:val="20"/>
        </w:rPr>
        <w:t>, wikipedia.org, https://en.m.wikipedia.org/wiki/Directed_acyclic_graph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A0166"/>
    <w:multiLevelType w:val="multilevel"/>
    <w:tmpl w:val="CF9A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832299"/>
    <w:multiLevelType w:val="multilevel"/>
    <w:tmpl w:val="1890B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9E59AD"/>
    <w:multiLevelType w:val="multilevel"/>
    <w:tmpl w:val="03645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4B"/>
    <w:rsid w:val="00037807"/>
    <w:rsid w:val="00100D00"/>
    <w:rsid w:val="00106FED"/>
    <w:rsid w:val="00125BBE"/>
    <w:rsid w:val="001759D2"/>
    <w:rsid w:val="001D1523"/>
    <w:rsid w:val="001D2FD3"/>
    <w:rsid w:val="001D4A2D"/>
    <w:rsid w:val="001F41C3"/>
    <w:rsid w:val="00237791"/>
    <w:rsid w:val="0034041B"/>
    <w:rsid w:val="003A174B"/>
    <w:rsid w:val="003C34F6"/>
    <w:rsid w:val="003E106C"/>
    <w:rsid w:val="00474C7D"/>
    <w:rsid w:val="0048271D"/>
    <w:rsid w:val="0052767F"/>
    <w:rsid w:val="005413BD"/>
    <w:rsid w:val="00550A0F"/>
    <w:rsid w:val="005A7DA6"/>
    <w:rsid w:val="005E248B"/>
    <w:rsid w:val="00606B8E"/>
    <w:rsid w:val="00664C8F"/>
    <w:rsid w:val="006B7F7C"/>
    <w:rsid w:val="007330F2"/>
    <w:rsid w:val="0077070E"/>
    <w:rsid w:val="007878A0"/>
    <w:rsid w:val="008125B7"/>
    <w:rsid w:val="00840D6E"/>
    <w:rsid w:val="00884D09"/>
    <w:rsid w:val="00884D4B"/>
    <w:rsid w:val="00A76DCD"/>
    <w:rsid w:val="00D02702"/>
    <w:rsid w:val="00D5064E"/>
    <w:rsid w:val="00D94C24"/>
    <w:rsid w:val="00DB7C42"/>
    <w:rsid w:val="00DF3C96"/>
    <w:rsid w:val="00EA2807"/>
    <w:rsid w:val="00EB7EAB"/>
    <w:rsid w:val="00F470C0"/>
    <w:rsid w:val="00F571F9"/>
    <w:rsid w:val="00FD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4A8C"/>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aliases w:val="No Indent"/>
    <w:uiPriority w:val="1"/>
    <w:qFormat/>
    <w:rsid w:val="00D5064E"/>
    <w:pPr>
      <w:spacing w:line="480" w:lineRule="auto"/>
    </w:pPr>
    <w:rPr>
      <w:rFonts w:asciiTheme="minorHAnsi" w:eastAsiaTheme="minorEastAsia" w:hAnsiTheme="minorHAnsi" w:cstheme="minorBidi"/>
      <w:sz w:val="24"/>
      <w:szCs w:val="24"/>
      <w:lang w:eastAsia="ja-JP"/>
    </w:rPr>
  </w:style>
  <w:style w:type="paragraph" w:styleId="ListParagraph">
    <w:name w:val="List Paragraph"/>
    <w:basedOn w:val="Normal"/>
    <w:uiPriority w:val="34"/>
    <w:qFormat/>
    <w:rsid w:val="00D5064E"/>
    <w:pPr>
      <w:ind w:left="720"/>
      <w:contextualSpacing/>
    </w:pPr>
  </w:style>
  <w:style w:type="paragraph" w:styleId="Revision">
    <w:name w:val="Revision"/>
    <w:hidden/>
    <w:uiPriority w:val="99"/>
    <w:semiHidden/>
    <w:rsid w:val="003A174B"/>
    <w:pPr>
      <w:spacing w:line="240" w:lineRule="auto"/>
    </w:pPr>
  </w:style>
  <w:style w:type="paragraph" w:styleId="CommentSubject">
    <w:name w:val="annotation subject"/>
    <w:basedOn w:val="CommentText"/>
    <w:next w:val="CommentText"/>
    <w:link w:val="CommentSubjectChar"/>
    <w:uiPriority w:val="99"/>
    <w:semiHidden/>
    <w:unhideWhenUsed/>
    <w:rsid w:val="001D2FD3"/>
    <w:rPr>
      <w:b/>
      <w:bCs/>
    </w:rPr>
  </w:style>
  <w:style w:type="character" w:customStyle="1" w:styleId="CommentSubjectChar">
    <w:name w:val="Comment Subject Char"/>
    <w:basedOn w:val="CommentTextChar"/>
    <w:link w:val="CommentSubject"/>
    <w:uiPriority w:val="99"/>
    <w:semiHidden/>
    <w:rsid w:val="001D2FD3"/>
    <w:rPr>
      <w:b/>
      <w:bCs/>
      <w:sz w:val="20"/>
      <w:szCs w:val="20"/>
    </w:rPr>
  </w:style>
  <w:style w:type="character" w:customStyle="1" w:styleId="apple-converted-space">
    <w:name w:val="apple-converted-space"/>
    <w:basedOn w:val="DefaultParagraphFont"/>
    <w:rsid w:val="0048271D"/>
  </w:style>
  <w:style w:type="character" w:styleId="Hyperlink">
    <w:name w:val="Hyperlink"/>
    <w:basedOn w:val="DefaultParagraphFont"/>
    <w:uiPriority w:val="99"/>
    <w:semiHidden/>
    <w:unhideWhenUsed/>
    <w:rsid w:val="0048271D"/>
    <w:rPr>
      <w:color w:val="0000FF"/>
      <w:u w:val="single"/>
    </w:rPr>
  </w:style>
  <w:style w:type="paragraph" w:styleId="FootnoteText">
    <w:name w:val="footnote text"/>
    <w:basedOn w:val="Normal"/>
    <w:link w:val="FootnoteTextChar"/>
    <w:uiPriority w:val="99"/>
    <w:semiHidden/>
    <w:unhideWhenUsed/>
    <w:rsid w:val="0048271D"/>
    <w:pPr>
      <w:spacing w:line="240" w:lineRule="auto"/>
    </w:pPr>
    <w:rPr>
      <w:sz w:val="20"/>
      <w:szCs w:val="20"/>
    </w:rPr>
  </w:style>
  <w:style w:type="character" w:customStyle="1" w:styleId="FootnoteTextChar">
    <w:name w:val="Footnote Text Char"/>
    <w:basedOn w:val="DefaultParagraphFont"/>
    <w:link w:val="FootnoteText"/>
    <w:uiPriority w:val="99"/>
    <w:semiHidden/>
    <w:rsid w:val="0048271D"/>
    <w:rPr>
      <w:sz w:val="20"/>
      <w:szCs w:val="20"/>
    </w:rPr>
  </w:style>
  <w:style w:type="character" w:styleId="FootnoteReference">
    <w:name w:val="footnote reference"/>
    <w:basedOn w:val="DefaultParagraphFont"/>
    <w:uiPriority w:val="99"/>
    <w:semiHidden/>
    <w:unhideWhenUsed/>
    <w:rsid w:val="0048271D"/>
    <w:rPr>
      <w:vertAlign w:val="superscript"/>
    </w:rPr>
  </w:style>
  <w:style w:type="table" w:styleId="TableGrid">
    <w:name w:val="Table Grid"/>
    <w:basedOn w:val="TableNormal"/>
    <w:uiPriority w:val="39"/>
    <w:rsid w:val="007707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B7F7C"/>
  </w:style>
  <w:style w:type="character" w:customStyle="1" w:styleId="DateChar">
    <w:name w:val="Date Char"/>
    <w:basedOn w:val="DefaultParagraphFont"/>
    <w:link w:val="Date"/>
    <w:uiPriority w:val="99"/>
    <w:semiHidden/>
    <w:rsid w:val="006B7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81824">
      <w:bodyDiv w:val="1"/>
      <w:marLeft w:val="0"/>
      <w:marRight w:val="0"/>
      <w:marTop w:val="0"/>
      <w:marBottom w:val="0"/>
      <w:divBdr>
        <w:top w:val="none" w:sz="0" w:space="0" w:color="auto"/>
        <w:left w:val="none" w:sz="0" w:space="0" w:color="auto"/>
        <w:bottom w:val="none" w:sz="0" w:space="0" w:color="auto"/>
        <w:right w:val="none" w:sz="0" w:space="0" w:color="auto"/>
      </w:divBdr>
    </w:div>
    <w:div w:id="948856994">
      <w:bodyDiv w:val="1"/>
      <w:marLeft w:val="0"/>
      <w:marRight w:val="0"/>
      <w:marTop w:val="0"/>
      <w:marBottom w:val="0"/>
      <w:divBdr>
        <w:top w:val="none" w:sz="0" w:space="0" w:color="auto"/>
        <w:left w:val="none" w:sz="0" w:space="0" w:color="auto"/>
        <w:bottom w:val="none" w:sz="0" w:space="0" w:color="auto"/>
        <w:right w:val="none" w:sz="0" w:space="0" w:color="auto"/>
      </w:divBdr>
    </w:div>
    <w:div w:id="1374426714">
      <w:bodyDiv w:val="1"/>
      <w:marLeft w:val="0"/>
      <w:marRight w:val="0"/>
      <w:marTop w:val="0"/>
      <w:marBottom w:val="0"/>
      <w:divBdr>
        <w:top w:val="none" w:sz="0" w:space="0" w:color="auto"/>
        <w:left w:val="none" w:sz="0" w:space="0" w:color="auto"/>
        <w:bottom w:val="none" w:sz="0" w:space="0" w:color="auto"/>
        <w:right w:val="none" w:sz="0" w:space="0" w:color="auto"/>
      </w:divBdr>
    </w:div>
    <w:div w:id="1740714066">
      <w:bodyDiv w:val="1"/>
      <w:marLeft w:val="0"/>
      <w:marRight w:val="0"/>
      <w:marTop w:val="0"/>
      <w:marBottom w:val="0"/>
      <w:divBdr>
        <w:top w:val="none" w:sz="0" w:space="0" w:color="auto"/>
        <w:left w:val="none" w:sz="0" w:space="0" w:color="auto"/>
        <w:bottom w:val="none" w:sz="0" w:space="0" w:color="auto"/>
        <w:right w:val="none" w:sz="0" w:space="0" w:color="auto"/>
      </w:divBdr>
    </w:div>
    <w:div w:id="209377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E38F-7D65-9C4F-BBA8-A2A1870D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6</cp:revision>
  <dcterms:created xsi:type="dcterms:W3CDTF">2021-07-05T09:06:00Z</dcterms:created>
  <dcterms:modified xsi:type="dcterms:W3CDTF">2021-07-05T09:13:00Z</dcterms:modified>
</cp:coreProperties>
</file>